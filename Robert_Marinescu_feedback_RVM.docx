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Your name</w:t>
      </w:r>
    </w:p>
    <w:p>
      <w:pPr>
        <w:pStyle w:val="Normal"/>
        <w:rPr/>
      </w:pPr>
      <w:r>
        <w:rPr/>
        <w:t xml:space="preserve">\par{\centering{\huge Robert Ciprian Marinescu}\bigskip\par}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\section*{Personal Details}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\begin{tabular}{r|p{15cm}}</w:t>
      </w:r>
    </w:p>
    <w:p>
      <w:pPr>
        <w:pStyle w:val="Normal"/>
        <w:rPr/>
      </w:pPr>
      <w:r>
        <w:rPr/>
        <w:t>&amp; \textbf{E-mail}: robert.marinescu1989@gmail.com \\</w:t>
      </w:r>
    </w:p>
    <w:p>
      <w:pPr>
        <w:pStyle w:val="Normal"/>
        <w:rPr/>
      </w:pPr>
      <w:r>
        <w:rPr/>
        <w:t>&amp; \textbf{Phone}: 0732 246 878 \\</w:t>
      </w:r>
    </w:p>
    <w:p>
      <w:pPr>
        <w:pStyle w:val="Normal"/>
        <w:rPr/>
      </w:pPr>
      <w:r>
        <w:rPr/>
        <w:t>\end{tabular}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</w:t>
        <w:tab/>
        <w:t>EDUCATION</w:t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\section*{Education}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\begin{tabular}{r|p{15cm}}</w:t>
      </w:r>
    </w:p>
    <w:p>
      <w:pPr>
        <w:pStyle w:val="Normal"/>
        <w:rPr/>
      </w:pPr>
      <w:r>
        <w:rPr/>
        <w:t>2017 &amp; \large\textbf{</w:t>
      </w:r>
      <w:ins w:id="0" w:author="Razvan Valentin Marinescu" w:date="2017-06-14T22:45:00Z">
        <w:commentRangeStart w:id="0"/>
        <w:r>
          <w:rPr/>
        </w:r>
      </w:ins>
      <w:r>
        <w:rPr/>
        <w:t>InfoAcademy Course - Sql/Mysql}\\</w:t>
      </w:r>
      <w:ins w:id="1" w:author="Razvan Valentin Marinescu" w:date="2017-06-14T22:45:00Z">
        <w:commentRangeEnd w:id="0"/>
        <w:r>
          <w:rPr/>
        </w:r>
      </w:ins>
      <w:ins w:id="2" w:author="Razvan Valentin Marinescu" w:date="2017-06-14T22:45:00Z">
        <w:r>
          <w:rPr/>
          <w:commentReference w:id="0"/>
        </w:r>
      </w:ins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>&amp; \textbf{</w:t>
      </w:r>
      <w:del w:id="3" w:author="Razvan Valentin Marinescu" w:date="2017-06-14T22:43:00Z">
        <w:r>
          <w:rPr/>
          <w:delText>Studiu</w:delText>
        </w:r>
      </w:del>
      <w:ins w:id="4" w:author="Razvan Valentin Marinescu" w:date="2017-06-14T22:43:00Z">
        <w:r>
          <w:rPr/>
          <w:t>Content</w:t>
        </w:r>
      </w:ins>
      <w:r>
        <w:rPr/>
        <w:t xml:space="preserve">}: Databases fundamentals, Data definition </w:t>
      </w:r>
      <w:del w:id="5" w:author="Razvan Valentin Marinescu" w:date="2017-06-14T22:43:00Z">
        <w:r>
          <w:rPr/>
          <w:delText xml:space="preserve">language instructions, Data </w:delText>
        </w:r>
      </w:del>
      <w:ins w:id="6" w:author="Razvan Valentin Marinescu" w:date="2017-06-14T22:44:00Z">
        <w:r>
          <w:rPr/>
          <w:t xml:space="preserve">, </w:t>
        </w:r>
      </w:ins>
      <w:r>
        <w:rPr/>
        <w:t xml:space="preserve">manipulation </w:t>
      </w:r>
      <w:ins w:id="7" w:author="Razvan Valentin Marinescu" w:date="2017-06-14T22:44:00Z">
        <w:r>
          <w:rPr/>
          <w:t xml:space="preserve">and control </w:t>
        </w:r>
      </w:ins>
      <w:del w:id="8" w:author="Razvan Valentin Marinescu" w:date="2017-06-14T22:44:00Z">
        <w:r>
          <w:rPr/>
          <w:delText xml:space="preserve">language </w:delText>
        </w:r>
      </w:del>
      <w:r>
        <w:rPr/>
        <w:t xml:space="preserve">instructions, </w:t>
      </w:r>
      <w:del w:id="9" w:author="Razvan Valentin Marinescu" w:date="2017-06-14T22:44:00Z">
        <w:r>
          <w:rPr/>
          <w:delText>Data control language instructions</w:delText>
        </w:r>
      </w:del>
      <w:r>
        <w:rPr/>
        <w:t xml:space="preserve">, MySQL data types, SQL expressions, Using indexes </w:t>
      </w:r>
      <w:del w:id="10" w:author="Razvan Valentin Marinescu" w:date="2017-06-14T22:47:00Z">
        <w:r>
          <w:rPr/>
          <w:delText>in databases</w:delText>
        </w:r>
      </w:del>
      <w:r>
        <w:rPr/>
        <w:t xml:space="preserve">, </w:t>
      </w:r>
      <w:del w:id="11" w:author="Razvan Valentin Marinescu" w:date="2017-06-14T22:47:00Z">
        <w:r>
          <w:rPr/>
          <w:delText>Databases d</w:delText>
        </w:r>
      </w:del>
      <w:ins w:id="12" w:author="Razvan Valentin Marinescu" w:date="2017-06-14T22:47:00Z">
        <w:r>
          <w:rPr/>
          <w:t>D</w:t>
        </w:r>
      </w:ins>
      <w:r>
        <w:rPr/>
        <w:t>esign elements, Multi-table queries (join), Subqueries, View, Transactions, Variables, Prepared statements, Functions, Procedures, Triggers.\\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>2017 &amp; \large\textbf{InfoAcademy Course - Java Programmer}\\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>&amp; \textbf{</w:t>
      </w:r>
      <w:ins w:id="13" w:author="Razvan Valentin Marinescu" w:date="2017-06-14T22:47:00Z">
        <w:r>
          <w:rPr/>
          <w:t>Content</w:t>
        </w:r>
      </w:ins>
      <w:del w:id="14" w:author="Razvan Valentin Marinescu" w:date="2017-06-14T22:47:00Z">
        <w:r>
          <w:rPr/>
          <w:delText>Studiu</w:delText>
        </w:r>
      </w:del>
      <w:r>
        <w:rPr/>
        <w:t xml:space="preserve">}: </w:t>
      </w:r>
      <w:del w:id="15" w:author="Razvan Valentin Marinescu" w:date="2017-06-14T22:47:00Z">
        <w:r>
          <w:rPr/>
          <w:delText xml:space="preserve">Java fundamentals , </w:delText>
        </w:r>
      </w:del>
      <w:r>
        <w:rPr/>
        <w:t>Java data types, Operators, Executio</w:t>
      </w:r>
      <w:ins w:id="16" w:author="Razvan Valentin Marinescu" w:date="2017-06-14T23:23:00Z">
        <w:commentRangeStart w:id="1"/>
        <w:r>
          <w:rPr/>
        </w:r>
      </w:ins>
      <w:r>
        <w:rPr/>
        <w:t xml:space="preserve">n control elements, Arrays, Classes and Objects, Language facilities and </w:t>
      </w:r>
      <w:del w:id="17" w:author="Razvan Valentin Marinescu" w:date="2017-06-14T22:48:00Z">
        <w:r>
          <w:rPr/>
          <w:delText xml:space="preserve">useful </w:delText>
        </w:r>
      </w:del>
      <w:r>
        <w:rPr/>
        <w:t xml:space="preserve">predefined classes, Inheritance, Java Packets, Accessing resources, Graphical interfaces design, Event handling in </w:t>
      </w:r>
      <w:del w:id="18" w:author="Razvan Valentin Marinescu" w:date="2017-06-14T22:48:00Z">
        <w:r>
          <w:rPr/>
          <w:delText>graphical interface applications</w:delText>
        </w:r>
      </w:del>
      <w:ins w:id="19" w:author="Razvan Valentin Marinescu" w:date="2017-06-14T22:48:00Z">
        <w:r>
          <w:rPr/>
          <w:t>GUIs</w:t>
        </w:r>
      </w:ins>
      <w:r>
        <w:rPr/>
        <w:t xml:space="preserve">, </w:t>
      </w:r>
      <w:del w:id="20" w:author="Razvan Valentin Marinescu" w:date="2017-06-14T22:48:00Z">
        <w:r>
          <w:rPr/>
          <w:delText xml:space="preserve">Complex </w:delText>
        </w:r>
      </w:del>
      <w:r>
        <w:rPr/>
        <w:t>Swing components, System exception, Java file system, Java streams, Collections, Generics, Multithreading, Java Database Connectivity.\\</w:t>
      </w:r>
      <w:ins w:id="21" w:author="Razvan Valentin Marinescu" w:date="2017-06-14T23:23:00Z">
        <w:commentRangeEnd w:id="1"/>
        <w:r>
          <w:rPr/>
        </w:r>
      </w:ins>
      <w:ins w:id="22" w:author="Razvan Valentin Marinescu" w:date="2017-06-14T23:23:00Z">
        <w:r>
          <w:rPr/>
          <w:commentReference w:id="1"/>
        </w:r>
      </w:ins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>2017 &amp; \large\textbf{InfoAcademy Course - C++ Programmer}\\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 xml:space="preserve">&amp; \textbf{Studiu}: </w:t>
      </w:r>
      <w:ins w:id="23" w:author="Razvan Valentin Marinescu" w:date="2017-06-14T22:50:00Z">
        <w:commentRangeStart w:id="2"/>
        <w:r>
          <w:rPr/>
        </w:r>
      </w:ins>
      <w:r>
        <w:rPr/>
        <w:t xml:space="preserve">C++ fundamentals, Variables and constants, Operators, C++ preprocessor, Execution control elements, Decisions and loops, Arrays, Pointers and references, Object oriented programming, Operators overloading, Aggregation, </w:t>
      </w:r>
      <w:del w:id="24" w:author="Razvan Valentin Marinescu" w:date="2017-06-14T22:49:00Z">
        <w:r>
          <w:rPr/>
          <w:delText>c</w:delText>
        </w:r>
      </w:del>
      <w:ins w:id="25" w:author="Razvan Valentin Marinescu" w:date="2017-06-14T22:49:00Z">
        <w:r>
          <w:rPr/>
          <w:t>C</w:t>
        </w:r>
      </w:ins>
      <w:r>
        <w:rPr/>
        <w:t>lass inheritance and polymorphism, Template classes and template functions, Files and streams, System exception, Standard template library.\\</w:t>
      </w:r>
      <w:ins w:id="26" w:author="Razvan Valentin Marinescu" w:date="2017-06-14T22:50:00Z">
        <w:commentRangeEnd w:id="2"/>
        <w:r>
          <w:rPr/>
        </w:r>
      </w:ins>
      <w:ins w:id="27" w:author="Razvan Valentin Marinescu" w:date="2017-06-14T22:50:00Z">
        <w:r>
          <w:rPr/>
          <w:commentReference w:id="2"/>
        </w:r>
      </w:ins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 xml:space="preserve">2015 &amp; \large\textbf{Faculty of Civil, Industrial and Agricultural </w:t>
      </w:r>
      <w:ins w:id="28" w:author="Razvan Valentin Marinescu" w:date="2017-06-14T22:53:00Z">
        <w:r>
          <w:rPr/>
          <w:t>Engineering</w:t>
        </w:r>
      </w:ins>
      <w:del w:id="29" w:author="Razvan Valentin Marinescu" w:date="2017-06-14T22:53:00Z">
        <w:r>
          <w:rPr/>
          <w:delText>Buildings</w:delText>
        </w:r>
      </w:del>
      <w:r>
        <w:rPr/>
        <w:t xml:space="preserve"> - Technical University of Civil Engineering Bucharest}\\</w:t>
      </w:r>
    </w:p>
    <w:p>
      <w:pPr>
        <w:pStyle w:val="Normal"/>
        <w:rPr/>
      </w:pPr>
      <w:r>
        <w:rPr/>
        <w:t>&amp; \emph{Building Engineering Master} \\</w:t>
      </w:r>
    </w:p>
    <w:p>
      <w:pPr>
        <w:pStyle w:val="Normal"/>
        <w:rPr/>
      </w:pPr>
      <w:r>
        <w:rPr/>
        <w:t>- 2013 &amp; \\</w:t>
      </w:r>
    </w:p>
    <w:p>
      <w:pPr>
        <w:pStyle w:val="Normal"/>
        <w:rPr/>
      </w:pPr>
      <w:r>
        <w:rPr/>
        <w:t>&amp; \textbf{Subjects studied</w:t>
      </w:r>
      <w:ins w:id="30" w:author="Razvan Valentin Marinescu" w:date="2017-06-14T22:54:00Z">
        <w:r>
          <w:rPr/>
          <w:t>:</w:t>
        </w:r>
      </w:ins>
      <w:del w:id="31" w:author="Razvan Valentin Marinescu" w:date="2017-06-14T22:54:00Z">
        <w:r>
          <w:rPr/>
          <w:delText xml:space="preserve"> include</w:delText>
        </w:r>
      </w:del>
      <w:r>
        <w:rPr/>
        <w:t>} Thermal protection of buildings, Modern building installations, Reinforced concrete systems for special buildings, Special foundation systems, Structural systems of masonry. \\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 xml:space="preserve">2013 &amp; \large\textbf{Faculty of Civil, Industrial and Agricultural </w:t>
      </w:r>
      <w:del w:id="32" w:author="Razvan Valentin Marinescu" w:date="2017-06-14T22:55:00Z">
        <w:r>
          <w:rPr/>
          <w:delText>Buildings</w:delText>
        </w:r>
      </w:del>
      <w:ins w:id="33" w:author="Razvan Valentin Marinescu" w:date="2017-06-14T22:55:00Z">
        <w:r>
          <w:rPr/>
          <w:t>Engineering</w:t>
        </w:r>
      </w:ins>
      <w:r>
        <w:rPr/>
        <w:t xml:space="preserve"> - Technical University of Civil Engineering Bucharest}\\</w:t>
      </w:r>
    </w:p>
    <w:p>
      <w:pPr>
        <w:pStyle w:val="Normal"/>
        <w:rPr/>
      </w:pPr>
      <w:r>
        <w:rPr/>
        <w:t>- 2008 &amp; \emph{} \\</w:t>
      </w:r>
    </w:p>
    <w:p>
      <w:pPr>
        <w:pStyle w:val="Normal"/>
        <w:rPr/>
      </w:pPr>
      <w:r>
        <w:rPr/>
        <w:t>&amp; Master thesis: ``Designing the resistance structure of a residential building. ''\\</w:t>
      </w:r>
    </w:p>
    <w:p>
      <w:pPr>
        <w:pStyle w:val="Normal"/>
        <w:rPr/>
      </w:pPr>
      <w:r>
        <w:rPr/>
        <w:t>&amp; \small Supervisor: Dr.</w:t>
      </w:r>
      <w:ins w:id="34" w:author="Razvan Valentin Marinescu" w:date="2017-06-14T22:56:00Z">
        <w:r>
          <w:rPr/>
          <w:t xml:space="preserve"> </w:t>
        </w:r>
      </w:ins>
      <w:r>
        <w:rPr/>
        <w:t>engr. Nicolae Daniel Stoica\\</w:t>
      </w:r>
    </w:p>
    <w:p>
      <w:pPr>
        <w:pStyle w:val="Normal"/>
        <w:rPr/>
      </w:pPr>
      <w:r>
        <w:rPr/>
        <w:t xml:space="preserve">&amp; </w:t>
      </w:r>
      <w:del w:id="35" w:author="Razvan Valentin Marinescu" w:date="2017-06-14T22:56:00Z">
        <w:r>
          <w:rPr/>
          <w:delText>Dimensioning</w:delText>
        </w:r>
      </w:del>
      <w:ins w:id="36" w:author="Razvan Valentin Marinescu" w:date="2017-06-14T22:56:00Z">
        <w:commentRangeStart w:id="3"/>
        <w:r>
          <w:rPr/>
          <w:t>Measuring</w:t>
        </w:r>
      </w:ins>
      <w:ins w:id="37" w:author="Razvan Valentin Marinescu" w:date="2017-06-14T22:56:00Z">
        <w:commentRangeEnd w:id="3"/>
        <w:r>
          <w:rPr/>
        </w:r>
      </w:ins>
      <w:ins w:id="38" w:author="Razvan Valentin Marinescu" w:date="2017-06-14T22:56:00Z">
        <w:r>
          <w:rPr/>
          <w:commentReference w:id="3"/>
        </w:r>
      </w:ins>
      <w:r>
        <w:rPr/>
        <w:t xml:space="preserve"> structural resistance elements, Establishing sectional efforts, Verification of structural movements, Computing and drawing structural elements.\\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 xml:space="preserve">&amp; \textbf{Technological Practice}: I successfully passed a three weeks </w:t>
      </w:r>
      <w:del w:id="39" w:author="Razvan Valentin Marinescu" w:date="2017-06-14T22:58:00Z">
        <w:r>
          <w:rPr/>
          <w:delText xml:space="preserve">based </w:delText>
        </w:r>
      </w:del>
      <w:r>
        <w:rPr/>
        <w:t xml:space="preserve">project following a practice organized by the </w:t>
      </w:r>
      <w:del w:id="40" w:author="Razvan Valentin Marinescu" w:date="2017-06-14T22:58:00Z">
        <w:r>
          <w:rPr/>
          <w:delText>F</w:delText>
        </w:r>
      </w:del>
      <w:ins w:id="41" w:author="Razvan Valentin Marinescu" w:date="2017-06-14T22:58:00Z">
        <w:r>
          <w:rPr/>
          <w:t>f</w:t>
        </w:r>
      </w:ins>
      <w:r>
        <w:rPr/>
        <w:t xml:space="preserve">aculty </w:t>
      </w:r>
      <w:del w:id="42" w:author="Razvan Valentin Marinescu" w:date="2017-06-14T22:58:00Z">
        <w:r>
          <w:rPr/>
          <w:delText>of Civil, Industrial and Agricultural Buildings</w:delText>
        </w:r>
      </w:del>
      <w:r>
        <w:rPr/>
        <w:t xml:space="preserve">. The project consisted of an ample presentation of the construction sites visits. </w:t>
      </w:r>
      <w:del w:id="43" w:author="Razvan Valentin Marinescu" w:date="2017-06-14T23:20:00Z">
        <w:r>
          <w:rPr/>
          <w:delText>The presentation contained pictures,</w:delText>
        </w:r>
      </w:del>
      <w:ins w:id="44" w:author="Razvan Valentin Marinescu" w:date="2017-06-14T23:20:00Z">
        <w:r>
          <w:rPr/>
          <w:t xml:space="preserve">I presented the </w:t>
        </w:r>
      </w:ins>
      <w:del w:id="45" w:author="Razvan Valentin Marinescu" w:date="2017-06-14T23:21:00Z">
        <w:r>
          <w:rPr/>
          <w:delText xml:space="preserve"> </w:delText>
        </w:r>
      </w:del>
      <w:ins w:id="46" w:author="Razvan Valentin Marinescu" w:date="2017-06-14T23:21:00Z">
        <w:r>
          <w:rPr/>
          <w:t xml:space="preserve">technical </w:t>
        </w:r>
      </w:ins>
      <w:del w:id="47" w:author="Razvan Valentin Marinescu" w:date="2017-06-14T23:21:00Z">
        <w:r>
          <w:rPr/>
          <w:delText xml:space="preserve">the details of the </w:delText>
        </w:r>
      </w:del>
      <w:r>
        <w:rPr/>
        <w:t xml:space="preserve">problems </w:t>
      </w:r>
      <w:ins w:id="48" w:author="Razvan Valentin Marinescu" w:date="2017-06-14T23:21:00Z">
        <w:r>
          <w:rPr/>
          <w:t xml:space="preserve">we </w:t>
        </w:r>
      </w:ins>
      <w:del w:id="49" w:author="Razvan Valentin Marinescu" w:date="2017-06-14T23:21:00Z">
        <w:r>
          <w:rPr/>
          <w:delText xml:space="preserve">reported at those times </w:delText>
        </w:r>
      </w:del>
      <w:ins w:id="50" w:author="Razvan Valentin Marinescu" w:date="2017-06-14T23:21:00Z">
        <w:r>
          <w:rPr/>
          <w:t xml:space="preserve">encountered </w:t>
        </w:r>
      </w:ins>
      <w:r>
        <w:rPr/>
        <w:t xml:space="preserve">on the site, as well as the </w:t>
      </w:r>
      <w:del w:id="51" w:author="Razvan Valentin Marinescu" w:date="2017-06-14T23:21:00Z">
        <w:r>
          <w:rPr/>
          <w:delText>proposed</w:delText>
        </w:r>
      </w:del>
      <w:r>
        <w:rPr/>
        <w:t xml:space="preserve"> technical solutions</w:t>
      </w:r>
      <w:ins w:id="52" w:author="Razvan Valentin Marinescu" w:date="2017-06-14T23:21:00Z">
        <w:r>
          <w:rPr/>
          <w:t xml:space="preserve"> </w:t>
        </w:r>
      </w:ins>
      <w:ins w:id="53" w:author="Razvan Valentin Marinescu" w:date="2017-06-14T23:21:00Z">
        <w:r>
          <w:rPr/>
          <w:t>we proposed</w:t>
        </w:r>
      </w:ins>
      <w:r>
        <w:rPr/>
        <w:t xml:space="preserve">. </w:t>
      </w:r>
      <w:ins w:id="54" w:author="Razvan Valentin Marinescu" w:date="2017-06-14T22:59:00Z">
        <w:r>
          <w:rPr/>
          <w:commentReference w:id="4"/>
        </w:r>
      </w:ins>
    </w:p>
    <w:p>
      <w:pPr>
        <w:pStyle w:val="Normal"/>
        <w:rPr/>
      </w:pPr>
      <w:ins w:id="55" w:author="Razvan Valentin Marinescu" w:date="2017-06-14T22:59:00Z">
        <w:r>
          <w:rPr/>
          <w:t xml:space="preserve">I </w:t>
        </w:r>
      </w:ins>
      <w:del w:id="56" w:author="Razvan Valentin Marinescu" w:date="2017-06-14T22:59:00Z">
        <w:r>
          <w:rPr/>
          <w:delText>A</w:delText>
        </w:r>
      </w:del>
      <w:ins w:id="57" w:author="Razvan Valentin Marinescu" w:date="2017-06-14T22:59:00Z">
        <w:r>
          <w:rPr/>
          <w:t>a</w:t>
        </w:r>
      </w:ins>
      <w:r>
        <w:rPr/>
        <w:t xml:space="preserve">lso presented the project in front of faculty members </w:t>
      </w:r>
      <w:del w:id="58" w:author="Razvan Valentin Marinescu" w:date="2017-06-14T22:59:00Z">
        <w:r>
          <w:rPr/>
          <w:delText>in Faculty of Civil, Industrial and Agricultural Buildings</w:delText>
        </w:r>
      </w:del>
      <w:r>
        <w:rPr/>
        <w:t>.\\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>&amp; \textbf{Subjects studied</w:t>
      </w:r>
      <w:ins w:id="59" w:author="Razvan Valentin Marinescu" w:date="2017-06-14T23:22:00Z">
        <w:r>
          <w:rPr/>
          <w:t>:</w:t>
        </w:r>
      </w:ins>
      <w:del w:id="60" w:author="Razvan Valentin Marinescu" w:date="2017-06-14T23:22:00Z">
        <w:r>
          <w:rPr/>
          <w:delText xml:space="preserve"> include</w:delText>
        </w:r>
      </w:del>
      <w:r>
        <w:rPr/>
        <w:t xml:space="preserve">} </w:t>
      </w:r>
      <w:ins w:id="61" w:author="Razvan Valentin Marinescu" w:date="2017-06-14T23:26:00Z">
        <w:commentRangeStart w:id="5"/>
        <w:r>
          <w:rPr/>
        </w:r>
      </w:ins>
      <w:r>
        <w:rPr/>
        <w:t xml:space="preserve">Reinforced concrete constructions, Wooden constructions, Metal constructions, Construction safety, Statics and dynamics, Geotechnics and foundations, </w:t>
      </w:r>
      <w:ins w:id="62" w:author="Razvan Valentin Marinescu" w:date="2017-06-14T23:00:00Z">
        <w:commentRangeStart w:id="5"/>
        <w:r>
          <w:rPr/>
        </w:r>
      </w:ins>
      <w:r>
        <w:rPr/>
        <w:t>Material resistance, Building Materials</w:t>
      </w:r>
      <w:ins w:id="63" w:author="Razvan Valentin Marinescu" w:date="2017-06-14T23:00:00Z">
        <w:commentRangeEnd w:id="5"/>
        <w:r>
          <w:rPr/>
        </w:r>
      </w:ins>
      <w:ins w:id="64" w:author="Razvan Valentin Marinescu" w:date="2017-06-14T23:00:00Z">
        <w:r>
          <w:rPr/>
          <w:commentReference w:id="5"/>
        </w:r>
      </w:ins>
      <w:r>
        <w:rPr/>
        <w:t>, Physics, Mathematics</w:t>
      </w:r>
      <w:ins w:id="65" w:author="Razvan Valentin Marinescu" w:date="2017-06-14T23:26:00Z">
        <w:commentRangeEnd w:id="6"/>
        <w:r>
          <w:rPr/>
        </w:r>
      </w:ins>
      <w:ins w:id="66" w:author="Razvan Valentin Marinescu" w:date="2017-06-14T23:26:00Z">
        <w:r>
          <w:rPr/>
          <w:commentReference w:id="6"/>
        </w:r>
      </w:ins>
      <w:r>
        <w:rPr/>
        <w:t>.\\</w:t>
      </w:r>
    </w:p>
    <w:p>
      <w:pPr>
        <w:pStyle w:val="Normal"/>
        <w:rPr/>
      </w:pPr>
      <w:r>
        <w:rPr/>
        <w:t>\end{tabular}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  <w:t>%</w:t>
        <w:tab/>
        <w:t xml:space="preserve">WORK EXPERIENCE </w:t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\section*{Work Experience}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\begin{tabular}{r|p{15cm}}</w:t>
      </w:r>
    </w:p>
    <w:p>
      <w:pPr>
        <w:pStyle w:val="Normal"/>
        <w:rPr/>
      </w:pPr>
      <w:r>
        <w:rPr/>
        <w:t xml:space="preserve">Feb 2015 &amp; \large\textbf{Production engineer - Klebl Gmbh, </w:t>
      </w:r>
      <w:ins w:id="67" w:author="Razvan Valentin Marinescu" w:date="2017-06-14T23:07:00Z">
        <w:commentRangeStart w:id="7"/>
        <w:r>
          <w:rPr/>
        </w:r>
      </w:ins>
      <w:del w:id="68" w:author="Razvan Valentin Marinescu" w:date="2017-06-14T23:07:00Z">
        <w:r>
          <w:rPr/>
          <w:delText>IndustrieStrasse No.19, Angelburg</w:delText>
        </w:r>
      </w:del>
      <w:ins w:id="69" w:author="Razvan Valentin Marinescu" w:date="2017-06-14T23:07:00Z">
        <w:commentRangeEnd w:id="7"/>
        <w:r>
          <w:rPr/>
        </w:r>
      </w:ins>
      <w:ins w:id="70" w:author="Razvan Valentin Marinescu" w:date="2017-06-14T23:07:00Z">
        <w:r>
          <w:rPr/>
          <w:commentReference w:id="7"/>
        </w:r>
      </w:ins>
      <w:r>
        <w:rPr/>
        <w:t>, Hessen, Germany} \\</w:t>
      </w:r>
    </w:p>
    <w:p>
      <w:pPr>
        <w:pStyle w:val="Normal"/>
        <w:rPr/>
      </w:pPr>
      <w:r>
        <w:rPr/>
        <w:t xml:space="preserve">- Iun 2016 &amp; \emph{Production engineer in a precast concrete factory}.\\ 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>&amp; Achiev</w:t>
      </w:r>
      <w:ins w:id="71" w:author="Razvan Valentin Marinescu" w:date="2017-06-14T23:06:00Z">
        <w:r>
          <w:rPr/>
          <w:t>ed</w:t>
        </w:r>
      </w:ins>
      <w:del w:id="72" w:author="Razvan Valentin Marinescu" w:date="2017-06-14T23:06:00Z">
        <w:r>
          <w:rPr/>
          <w:delText>ing</w:delText>
        </w:r>
      </w:del>
      <w:r>
        <w:rPr/>
        <w:t xml:space="preserve"> the daily production plan established with the German partner.\\</w:t>
      </w:r>
    </w:p>
    <w:p>
      <w:pPr>
        <w:pStyle w:val="Normal"/>
        <w:rPr/>
      </w:pPr>
      <w:r>
        <w:rPr/>
        <w:t>&amp; Plann</w:t>
      </w:r>
      <w:ins w:id="73" w:author="Razvan Valentin Marinescu" w:date="2017-06-14T23:06:00Z">
        <w:r>
          <w:rPr/>
          <w:t>ed</w:t>
        </w:r>
      </w:ins>
      <w:del w:id="74" w:author="Razvan Valentin Marinescu" w:date="2017-06-14T23:06:00Z">
        <w:r>
          <w:rPr/>
          <w:delText>ing</w:delText>
        </w:r>
      </w:del>
      <w:r>
        <w:rPr/>
        <w:t>, organiz</w:t>
      </w:r>
      <w:ins w:id="75" w:author="Razvan Valentin Marinescu" w:date="2017-06-14T23:06:00Z">
        <w:r>
          <w:rPr/>
          <w:t>ed</w:t>
        </w:r>
      </w:ins>
      <w:del w:id="76" w:author="Razvan Valentin Marinescu" w:date="2017-06-14T23:06:00Z">
        <w:r>
          <w:rPr/>
          <w:delText>ing</w:delText>
        </w:r>
      </w:del>
      <w:r>
        <w:rPr/>
        <w:t xml:space="preserve"> and coordinat</w:t>
      </w:r>
      <w:ins w:id="77" w:author="Razvan Valentin Marinescu" w:date="2017-06-14T23:06:00Z">
        <w:r>
          <w:rPr/>
          <w:t>ed</w:t>
        </w:r>
      </w:ins>
      <w:del w:id="78" w:author="Razvan Valentin Marinescu" w:date="2017-06-14T23:06:00Z">
        <w:r>
          <w:rPr/>
          <w:delText>ing</w:delText>
        </w:r>
      </w:del>
      <w:r>
        <w:rPr/>
        <w:t xml:space="preserve"> productive staff.\\</w:t>
      </w:r>
    </w:p>
    <w:p>
      <w:pPr>
        <w:pStyle w:val="Normal"/>
        <w:rPr/>
      </w:pPr>
      <w:r>
        <w:rPr/>
        <w:t>&amp; Check</w:t>
      </w:r>
      <w:ins w:id="79" w:author="Razvan Valentin Marinescu" w:date="2017-06-14T23:06:00Z">
        <w:r>
          <w:rPr/>
          <w:t>ed</w:t>
        </w:r>
      </w:ins>
      <w:del w:id="80" w:author="Razvan Valentin Marinescu" w:date="2017-06-14T23:06:00Z">
        <w:r>
          <w:rPr/>
          <w:delText>ing</w:delText>
        </w:r>
      </w:del>
      <w:r>
        <w:rPr/>
        <w:t xml:space="preserve"> the execution plans for the required production details.\\</w:t>
      </w:r>
    </w:p>
    <w:p>
      <w:pPr>
        <w:pStyle w:val="Normal"/>
        <w:rPr/>
      </w:pPr>
      <w:r>
        <w:rPr/>
        <w:t>&amp; Check</w:t>
      </w:r>
      <w:ins w:id="81" w:author="Razvan Valentin Marinescu" w:date="2017-06-14T23:06:00Z">
        <w:r>
          <w:rPr/>
          <w:t>ed</w:t>
        </w:r>
      </w:ins>
      <w:del w:id="82" w:author="Razvan Valentin Marinescu" w:date="2017-06-14T23:06:00Z">
        <w:r>
          <w:rPr/>
          <w:delText>ing</w:delText>
        </w:r>
      </w:del>
      <w:r>
        <w:rPr/>
        <w:t xml:space="preserve"> the proper functioning of the factory equipment.\\</w:t>
      </w:r>
    </w:p>
    <w:p>
      <w:pPr>
        <w:pStyle w:val="Normal"/>
        <w:rPr/>
      </w:pPr>
      <w:r>
        <w:rPr/>
        <w:t>&amp; Verif</w:t>
      </w:r>
      <w:ins w:id="83" w:author="Razvan Valentin Marinescu" w:date="2017-06-14T23:06:00Z">
        <w:r>
          <w:rPr/>
          <w:t>ied</w:t>
        </w:r>
      </w:ins>
      <w:del w:id="84" w:author="Razvan Valentin Marinescu" w:date="2017-06-14T23:06:00Z">
        <w:r>
          <w:rPr/>
          <w:delText>ying</w:delText>
        </w:r>
      </w:del>
      <w:r>
        <w:rPr/>
        <w:t xml:space="preserve"> compliance with health and safety procedures for productive staff.\\</w:t>
      </w:r>
    </w:p>
    <w:p>
      <w:pPr>
        <w:pStyle w:val="Normal"/>
        <w:rPr/>
      </w:pPr>
      <w:r>
        <w:rPr/>
        <w:t>\multicolumn{2}{c}{} \\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Oct 2013 &amp; \large\textbf{Site engineer - Conarg AG, </w:t>
      </w:r>
      <w:del w:id="85" w:author="Razvan Valentin Marinescu" w:date="2017-06-14T23:06:00Z">
        <w:r>
          <w:rPr/>
          <w:delText>Nordului Street No.24-26, Tiriac Center,</w:delText>
        </w:r>
      </w:del>
      <w:r>
        <w:rPr/>
        <w:t xml:space="preserve"> Bucharest, Romania}\\</w:t>
      </w:r>
    </w:p>
    <w:p>
      <w:pPr>
        <w:pStyle w:val="Normal"/>
        <w:rPr/>
      </w:pPr>
      <w:r>
        <w:rPr/>
        <w:t>Ian 2015 &amp; \emph{Engineer in charge of quality control and health and safety at work.}\\</w:t>
      </w:r>
    </w:p>
    <w:p>
      <w:pPr>
        <w:pStyle w:val="Normal"/>
        <w:rPr/>
      </w:pPr>
      <w:ins w:id="86" w:author="Razvan Valentin Marinescu" w:date="2017-06-14T23:11:00Z">
        <w:commentRangeStart w:id="8"/>
        <w:r>
          <w:rPr/>
        </w:r>
      </w:ins>
      <w:r>
        <w:rPr/>
        <w:t>&amp; Verif</w:t>
      </w:r>
      <w:ins w:id="87" w:author="Razvan Valentin Marinescu" w:date="2017-06-14T23:08:00Z">
        <w:r>
          <w:rPr/>
          <w:t>ied</w:t>
        </w:r>
      </w:ins>
      <w:del w:id="88" w:author="Razvan Valentin Marinescu" w:date="2017-06-14T23:08:00Z">
        <w:r>
          <w:rPr/>
          <w:delText>ying</w:delText>
        </w:r>
      </w:del>
      <w:r>
        <w:rPr/>
        <w:t xml:space="preserve"> compliance with health and safety procedures.\\</w:t>
      </w:r>
    </w:p>
    <w:p>
      <w:pPr>
        <w:pStyle w:val="Normal"/>
        <w:rPr/>
      </w:pPr>
      <w:r>
        <w:rPr/>
        <w:t>&amp; Direct coordination of work execution activities, in compliance with provisions set forth in technical documentations and in technical execution procedures.\\</w:t>
      </w:r>
    </w:p>
    <w:p>
      <w:pPr>
        <w:pStyle w:val="Normal"/>
        <w:rPr/>
      </w:pPr>
      <w:r>
        <w:rPr/>
        <w:t xml:space="preserve">&amp; Recording </w:t>
      </w:r>
      <w:del w:id="89" w:author="Razvan Valentin Marinescu" w:date="2017-06-14T23:09:00Z">
        <w:r>
          <w:rPr/>
          <w:delText>in</w:delText>
        </w:r>
      </w:del>
      <w:r>
        <w:rPr/>
        <w:t xml:space="preserve"> </w:t>
      </w:r>
      <w:ins w:id="90" w:author="Razvan Valentin Marinescu" w:date="2017-06-14T23:10:00Z">
        <w:r>
          <w:rPr/>
          <w:t xml:space="preserve">of </w:t>
        </w:r>
      </w:ins>
      <w:r>
        <w:rPr/>
        <w:t xml:space="preserve">quality records </w:t>
      </w:r>
      <w:ins w:id="91" w:author="Razvan Valentin Marinescu" w:date="2017-06-14T23:11:00Z">
        <w:r>
          <w:rPr/>
          <w:t xml:space="preserve">for </w:t>
        </w:r>
      </w:ins>
      <w:r>
        <w:rPr/>
        <w:t>all the processes carried out on the site and drawing up the technical book of the construction.\\</w:t>
      </w:r>
    </w:p>
    <w:p>
      <w:pPr>
        <w:pStyle w:val="Normal"/>
        <w:rPr/>
      </w:pPr>
      <w:r>
        <w:rPr/>
        <w:t>&amp; \\</w:t>
      </w:r>
      <w:ins w:id="92" w:author="Razvan Valentin Marinescu" w:date="2017-06-14T23:11:00Z">
        <w:commentRangeEnd w:id="8"/>
        <w:r>
          <w:rPr/>
        </w:r>
      </w:ins>
      <w:ins w:id="93" w:author="Razvan Valentin Marinescu" w:date="2017-06-14T23:11:00Z">
        <w:r>
          <w:rPr/>
          <w:commentReference w:id="8"/>
        </w:r>
      </w:ins>
    </w:p>
    <w:p>
      <w:pPr>
        <w:pStyle w:val="Normal"/>
        <w:rPr/>
      </w:pPr>
      <w:r>
        <w:rPr/>
        <w:t>\multicolumn{2}{c}{} \\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Apr 2011 &amp; \large\textbf{CAD Technician - Aquila Reale Dell Etna, </w:t>
      </w:r>
      <w:del w:id="94" w:author="Razvan Valentin Marinescu" w:date="2017-06-14T23:13:00Z">
        <w:r>
          <w:rPr/>
          <w:delText>Campineanu Street No.17,</w:delText>
        </w:r>
      </w:del>
      <w:r>
        <w:rPr/>
        <w:t xml:space="preserve"> Pitesti, Romania}\\</w:t>
      </w:r>
    </w:p>
    <w:p>
      <w:pPr>
        <w:pStyle w:val="Normal"/>
        <w:rPr/>
      </w:pPr>
      <w:r>
        <w:rPr/>
        <w:t>Ian 2013 &amp; \emph{}\\</w:t>
      </w:r>
    </w:p>
    <w:p>
      <w:pPr>
        <w:pStyle w:val="Normal"/>
        <w:rPr/>
      </w:pPr>
      <w:r>
        <w:rPr/>
        <w:t>&amp; Elaboration of plans, execution details.\\</w:t>
      </w:r>
    </w:p>
    <w:p>
      <w:pPr>
        <w:pStyle w:val="Normal"/>
        <w:rPr/>
      </w:pPr>
      <w:r>
        <w:rPr/>
        <w:t>&amp; Checking graphic documentation.\\</w:t>
      </w:r>
    </w:p>
    <w:p>
      <w:pPr>
        <w:pStyle w:val="Normal"/>
        <w:rPr/>
      </w:pPr>
      <w:r>
        <w:rPr/>
        <w:t>&amp; Modeling simple parts with CAD-based applications based on the designer's sketch.\\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\multicolumn{2}{c}{} \\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\end{tabular}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  <w:t>%</w:t>
        <w:tab/>
        <w:t>Awards</w:t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\section*{Certifications}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\begin{tabular}{r|p{15cm}}</w:t>
      </w:r>
    </w:p>
    <w:p>
      <w:pPr>
        <w:pStyle w:val="Normal"/>
        <w:rPr/>
      </w:pPr>
      <w:r>
        <w:rPr/>
        <w:t xml:space="preserve">2010 &amp; Certificate of </w:t>
      </w:r>
      <w:ins w:id="95" w:author="Razvan Valentin Marinescu" w:date="2017-06-14T23:14:00Z">
        <w:r>
          <w:rPr/>
          <w:t>G</w:t>
        </w:r>
      </w:ins>
      <w:del w:id="96" w:author="Razvan Valentin Marinescu" w:date="2017-06-14T23:14:00Z">
        <w:r>
          <w:rPr/>
          <w:delText>g</w:delText>
        </w:r>
      </w:del>
      <w:r>
        <w:rPr/>
        <w:t>erman language competence - Technical University of Civil Engineering Bucharest.\\</w:t>
      </w:r>
    </w:p>
    <w:p>
      <w:pPr>
        <w:pStyle w:val="Normal"/>
        <w:rPr/>
      </w:pPr>
      <w:r>
        <w:rPr/>
        <w:t>2014 &amp; Certified health and safety inspector.\\</w:t>
      </w:r>
    </w:p>
    <w:p>
      <w:pPr>
        <w:pStyle w:val="Normal"/>
        <w:rPr/>
      </w:pPr>
      <w:r>
        <w:rPr/>
        <w:t>\end{tabular}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  <w:t>%</w:t>
        <w:tab/>
        <w:t>skills and competences</w:t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\section*{</w:t>
      </w:r>
      <w:ins w:id="97" w:author="Razvan Valentin Marinescu" w:date="2017-06-14T23:18:00Z">
        <w:commentRangeStart w:id="9"/>
        <w:r>
          <w:rPr/>
        </w:r>
      </w:ins>
      <w:r>
        <w:rPr/>
        <w:t xml:space="preserve">Skills and </w:t>
      </w:r>
      <w:ins w:id="98" w:author="Razvan Valentin Marinescu" w:date="2017-06-14T23:17:00Z">
        <w:r>
          <w:rPr/>
          <w:t>C</w:t>
        </w:r>
      </w:ins>
      <w:del w:id="99" w:author="Razvan Valentin Marinescu" w:date="2017-06-14T23:17:00Z">
        <w:r>
          <w:rPr/>
          <w:delText>c</w:delText>
        </w:r>
      </w:del>
      <w:r>
        <w:rPr/>
        <w:t>ompetenc</w:t>
      </w:r>
      <w:ins w:id="100" w:author="Razvan Valentin Marinescu" w:date="2017-06-14T23:18:00Z">
        <w:r>
          <w:rPr/>
          <w:t>i</w:t>
        </w:r>
      </w:ins>
      <w:r>
        <w:rPr/>
        <w:t>es}</w:t>
      </w:r>
      <w:ins w:id="101" w:author="Razvan Valentin Marinescu" w:date="2017-06-14T23:18:00Z">
        <w:commentRangeEnd w:id="9"/>
        <w:r>
          <w:rPr/>
        </w:r>
      </w:ins>
      <w:ins w:id="102" w:author="Razvan Valentin Marinescu" w:date="2017-06-14T23:18:00Z">
        <w:r>
          <w:rPr/>
          <w:commentReference w:id="9"/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\begin{tabular}{rl}</w:t>
      </w:r>
    </w:p>
    <w:p>
      <w:pPr>
        <w:pStyle w:val="Normal"/>
        <w:rPr/>
      </w:pPr>
      <w:r>
        <w:rPr/>
        <w:t>\textbf{Programming:} &amp; C/C++, Java, Python, Sql/MySql\\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>\textbf{Computer Systems:} &amp; Ubuntu, Windows\\</w:t>
      </w:r>
    </w:p>
    <w:p>
      <w:pPr>
        <w:pStyle w:val="Normal"/>
        <w:rPr/>
      </w:pPr>
      <w:r>
        <w:rPr/>
        <w:t>&amp; \\\textbf{Other skills and competences:} &amp; Microsoft Office, Autocad 2D</w:t>
      </w:r>
      <w:del w:id="103" w:author="Razvan Valentin Marinescu" w:date="2017-06-14T23:16:00Z">
        <w:r>
          <w:rPr/>
          <w:delText xml:space="preserve">, Autocad </w:delText>
        </w:r>
      </w:del>
      <w:ins w:id="104" w:author="Razvan Valentin Marinescu" w:date="2017-06-14T23:16:00Z">
        <w:r>
          <w:rPr/>
          <w:t>&amp;</w:t>
        </w:r>
      </w:ins>
      <w:r>
        <w:rPr/>
        <w:t>3D, Etabs, SAP2000 \\</w:t>
      </w:r>
    </w:p>
    <w:p>
      <w:pPr>
        <w:pStyle w:val="Normal"/>
        <w:rPr/>
      </w:pPr>
      <w:r>
        <w:rPr/>
        <w:t>&amp; \\</w:t>
      </w:r>
    </w:p>
    <w:p>
      <w:pPr>
        <w:pStyle w:val="Normal"/>
        <w:rPr/>
      </w:pPr>
      <w:r>
        <w:rPr/>
        <w:t>\textbf{Languages:} &amp; Romanian (native), German (fluent), English (fluent)</w:t>
      </w:r>
    </w:p>
    <w:p>
      <w:pPr>
        <w:pStyle w:val="Normal"/>
        <w:rPr/>
      </w:pPr>
      <w:r>
        <w:rPr/>
        <w:t>\end{tabular}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  <w:t>%</w:t>
        <w:tab/>
        <w:t>INTERESTS AND ACTIVITIES</w:t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\section*{Interests and Activities}</w:t>
      </w:r>
    </w:p>
    <w:p>
      <w:pPr>
        <w:pStyle w:val="Normal"/>
        <w:rPr/>
      </w:pPr>
      <w:r>
        <w:rPr/>
        <w:t>\begin{itemize}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\item Throughout the years of work experience, </w:t>
      </w:r>
      <w:del w:id="105" w:author="Razvan Valentin Marinescu" w:date="2017-06-14T23:16:00Z">
        <w:r>
          <w:rPr/>
          <w:delText>i</w:delText>
        </w:r>
      </w:del>
      <w:ins w:id="106" w:author="Razvan Valentin Marinescu" w:date="2017-06-14T23:16:00Z">
        <w:r>
          <w:rPr/>
          <w:t>I</w:t>
        </w:r>
      </w:ins>
      <w:r>
        <w:rPr/>
        <w:t xml:space="preserve"> developed </w:t>
      </w:r>
      <w:del w:id="107" w:author="Razvan Valentin Marinescu" w:date="2017-06-14T23:16:00Z">
        <w:r>
          <w:rPr/>
          <w:delText xml:space="preserve">a good communication capacity </w:delText>
        </w:r>
      </w:del>
      <w:ins w:id="108" w:author="Razvan Valentin Marinescu" w:date="2017-06-14T23:16:00Z">
        <w:r>
          <w:rPr/>
          <w:t xml:space="preserve">good communication skills </w:t>
        </w:r>
      </w:ins>
      <w:r>
        <w:rPr/>
        <w:t>and rapid</w:t>
      </w:r>
      <w:ins w:id="109" w:author="Razvan Valentin Marinescu" w:date="2017-06-14T23:17:00Z">
        <w:r>
          <w:rPr/>
          <w:t xml:space="preserve"> </w:t>
        </w:r>
      </w:ins>
      <w:ins w:id="110" w:author="Razvan Valentin Marinescu" w:date="2017-06-14T23:17:00Z">
        <w:r>
          <w:rPr/>
          <w:t>critical</w:t>
        </w:r>
      </w:ins>
      <w:r>
        <w:rPr/>
        <w:t xml:space="preserve"> thinking, as well as analytical and synthesis capabilities.\\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\item Tennis, </w:t>
      </w:r>
      <w:del w:id="111" w:author="Razvan Valentin Marinescu" w:date="2017-06-14T23:17:00Z">
        <w:r>
          <w:rPr/>
          <w:delText>k</w:delText>
        </w:r>
      </w:del>
      <w:r>
        <w:rPr/>
        <w:t>iteboarding and snowboarding with friends in my free time. \\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\end{itemize}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\end{document}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Razvan Valentin Marinescu" w:date="2017-06-14T22:45:48Z" w:initials=""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Daca ai primit vreo nota ar fi bine sa le pui, si sa specifici si ca ai avut teme practice saptamanale. Incearca sa specifici si durata cursului.</w:t>
      </w:r>
    </w:p>
  </w:comment>
  <w:comment w:id="1" w:author="Razvan Valentin Marinescu" w:date="2017-06-14T23:23:47Z" w:initials=""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La fel si aici.</w:t>
      </w:r>
    </w:p>
  </w:comment>
  <w:comment w:id="2" w:author="Razvan Valentin Marinescu" w:date="2017-06-14T22:50:00Z" w:initials=""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Insiruirea de subtitluri de curs pare cam seacă. Încearca sa selectezi doar pe cele importante, iar in spatiul ramas liber sa dai 1-2 example de teme practice la care ai lucrat din cadrul cursului. La fel si mai sus + CV-ul din romana.</w:t>
      </w:r>
    </w:p>
  </w:comment>
  <w:comment w:id="3" w:author="Razvan Valentin Marinescu" w:date="2017-06-14T22:56:39Z" w:initials=""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Or benchmarking, evaluating</w:t>
      </w:r>
    </w:p>
  </w:comment>
  <w:comment w:id="4" w:author="Razvan Valentin Marinescu" w:date="2017-06-14T22:59:52Z" w:initials=""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Fara linie noua</w:t>
      </w:r>
    </w:p>
  </w:comment>
  <w:comment w:id="5" w:author="Razvan Valentin Marinescu" w:date="2017-06-14T23:00:52Z" w:initials=""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Incearca sa mentii un standard de litera mare consistent … resistance il pui cu litera mica, dar Materials il pui cu litera mare</w:t>
      </w:r>
    </w:p>
  </w:comment>
  <w:comment w:id="6" w:author="Razvan Valentin Marinescu" w:date="2017-06-14T23:26:52Z" w:initials=""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Poti sa incerci si multiliste, poate arata mai bine:</w:t>
      </w:r>
    </w:p>
    <w:p>
      <w:r>
        <w:rPr/>
      </w:r>
    </w:p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https://stackoverflow.com/questions/1398127/breaking-a-list-into-multiple-columns-in-latex</w:t>
      </w:r>
    </w:p>
  </w:comment>
  <w:comment w:id="7" w:author="Razvan Valentin Marinescu" w:date="2017-06-14T23:07:12Z" w:initials=""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Nu cred ca sunt interesati de adresa firmei + asa incape pe o singura linie</w:t>
      </w:r>
    </w:p>
  </w:comment>
  <w:comment w:id="8" w:author="Razvan Valentin Marinescu" w:date="2017-06-14T23:11:36Z" w:initials="">
    <w:p>
      <w:r>
        <w:rPr>
          <w:rFonts w:eastAsia="Droid Sans Fallback" w:ascii="Ubuntu" w:hAnsi="Ubuntu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val="en-GB" w:eastAsia="zh-CN"/>
        </w:rPr>
        <w:t xml:space="preserve">Daca ai propozitii distincte care se intind pe mai mult de o linie, ar trebui sa folosesti bullet points, fiindca sunt mult mai usor de citit d.p.d.v vizual). La fel si pt CV-ul in romana si pt unele sectiuni de mai sus. Liste in LaTeX se pot face asa: </w:t>
      </w:r>
      <w:r>
        <w:rPr>
          <w:rFonts w:eastAsia="Droid Sans Fallback" w:ascii="Ubuntu" w:hAnsi="Ubuntu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val="en-GB" w:eastAsia="zh-CN"/>
        </w:rPr>
      </w:r>
      <w:r>
        <w:rPr>
          <w:rFonts w:eastAsia="Droid Sans Fallback" w:ascii="Ubuntu" w:hAnsi="Ubuntu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val="en-GB" w:eastAsia="zh-CN"/>
        </w:rPr>
      </w:r>
      <w:r>
        <w:rPr>
          <w:rFonts w:eastAsia="Droid Sans Fallback" w:ascii="Ubuntu" w:hAnsi="Ubuntu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val="en-GB" w:eastAsia="zh-CN"/>
        </w:rPr>
        <w:t>\begin{itemize}</w:t>
      </w:r>
    </w:p>
    <w:p>
      <w:r>
        <w:rPr>
          <w:rFonts w:ascii="Ubuntu" w:hAnsi="Ubuntu" w:cs="FreeSans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GB"/>
        </w:rPr>
        <w:t xml:space="preserve">  \item Verified ...</w:t>
      </w:r>
    </w:p>
    <w:p>
      <w:r>
        <w:rPr>
          <w:rFonts w:ascii="Ubuntu" w:hAnsi="Ubuntu" w:cs="FreeSans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GB"/>
        </w:rPr>
        <w:t xml:space="preserve">  \item Direct coordination …</w:t>
      </w:r>
    </w:p>
    <w:p>
      <w:r>
        <w:rPr>
          <w:rFonts w:ascii="Ubuntu" w:hAnsi="Ubuntu" w:cs="FreeSans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GB"/>
        </w:rPr>
        <w:t xml:space="preserve">  \item ...</w:t>
      </w:r>
    </w:p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\end{itemize}</w:t>
      </w:r>
    </w:p>
    <w:p>
      <w:r>
        <w:rPr/>
      </w:r>
    </w:p>
    <w:p>
      <w:r>
        <w:rPr>
          <w:rFonts w:ascii="Ubuntu" w:hAnsi="Ubuntu" w:cs="FreeSans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GB"/>
        </w:rPr>
        <w:t xml:space="preserve">Daca pui lista va trebui sa scoti liniiile de tabel. Cauta pe google daca nu te descurci. </w:t>
      </w:r>
    </w:p>
  </w:comment>
  <w:comment w:id="9" w:author="Razvan Valentin Marinescu" w:date="2017-06-14T23:18:00Z" w:initials="">
    <w:p>
      <w:r>
        <w:rPr>
          <w:rFonts w:eastAsia="Droid Sans Fallback" w:cs="FreeSans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In titluri de sectiuni sa capitalizezi mereu orice (mai putin prepozitiile)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trackRevision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2017-06-14T22:41:17Z</dcterms:created>
  <dc:creator>Razvan Valentin Marinescu</dc:creator>
  <dc:language>en-GB</dc:language>
  <cp:revision>0</cp:revision>
</cp:coreProperties>
</file>